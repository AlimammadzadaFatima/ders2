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AA" w:rsidRDefault="005D4D68">
      <w:pPr>
        <w:rPr>
          <w:b/>
          <w:sz w:val="46"/>
          <w:szCs w:val="46"/>
        </w:rPr>
      </w:pPr>
      <w:r>
        <w:t xml:space="preserve">                                                    </w:t>
      </w:r>
      <w:r>
        <w:rPr>
          <w:b/>
          <w:sz w:val="46"/>
          <w:szCs w:val="46"/>
        </w:rPr>
        <w:t xml:space="preserve">Vocabulary </w:t>
      </w:r>
    </w:p>
    <w:p w:rsidR="00333EAA" w:rsidRDefault="00333EAA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To go viral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0" w:author="Miragha Asgarli" w:date="2021-10-28T18:17:00Z">
              <w:r>
                <w:t xml:space="preserve">Viral </w:t>
              </w:r>
              <w:proofErr w:type="spellStart"/>
              <w:r>
                <w:t>olmaq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To prevent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1" w:author="Miragha Asgarli" w:date="2021-10-28T18:17:00Z">
              <w:r>
                <w:t>Qarsisini</w:t>
              </w:r>
              <w:proofErr w:type="spellEnd"/>
              <w:r>
                <w:t xml:space="preserve"> </w:t>
              </w:r>
              <w:proofErr w:type="spellStart"/>
              <w:r>
                <w:t>almaq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Since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2" w:author="Miragha Asgarli" w:date="2021-10-28T18:17:00Z">
              <w:r>
                <w:t>Beri</w:t>
              </w:r>
              <w:proofErr w:type="spellEnd"/>
              <w:r>
                <w:t xml:space="preserve">(1900-cu </w:t>
              </w:r>
              <w:proofErr w:type="spellStart"/>
              <w:r>
                <w:t>ilden</w:t>
              </w:r>
              <w:proofErr w:type="spellEnd"/>
              <w:r>
                <w:t xml:space="preserve"> </w:t>
              </w:r>
              <w:proofErr w:type="spellStart"/>
              <w:r>
                <w:t>beri</w:t>
              </w:r>
              <w:proofErr w:type="spellEnd"/>
              <w:r>
                <w:t>)</w:t>
              </w:r>
            </w:ins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Currently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3" w:author="Miragha Asgarli" w:date="2021-10-28T18:18:00Z">
              <w:r>
                <w:t xml:space="preserve">Hal </w:t>
              </w:r>
              <w:proofErr w:type="spellStart"/>
              <w:r>
                <w:t>hazirda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Permanent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4" w:author="Miragha Asgarli" w:date="2021-10-28T18:18:00Z">
              <w:r>
                <w:t>Daimi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Temporary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5" w:author="Miragha Asgarli" w:date="2021-10-28T18:18:00Z">
              <w:r>
                <w:t>Muveqqeti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To be over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6" w:author="Miragha Asgarli" w:date="2021-10-28T18:19:00Z">
              <w:r>
                <w:t>Bitmek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On my way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7" w:author="Miragha Asgarli" w:date="2021-10-28T18:19:00Z">
              <w:r>
                <w:t>Yolunun</w:t>
              </w:r>
              <w:proofErr w:type="spellEnd"/>
              <w:r>
                <w:t xml:space="preserve"> </w:t>
              </w:r>
              <w:proofErr w:type="spellStart"/>
              <w:r>
                <w:t>ustu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That’s your call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8" w:author="Fatima Alimammadzada" w:date="2021-10-29T07:22:00Z">
              <w:r>
                <w:t>S</w:t>
              </w:r>
              <w:r>
                <w:t>ə</w:t>
              </w:r>
              <w:r>
                <w:t>nin</w:t>
              </w:r>
              <w:proofErr w:type="spellEnd"/>
              <w:r>
                <w:t xml:space="preserve"> </w:t>
              </w:r>
              <w:proofErr w:type="spellStart"/>
              <w:r>
                <w:t>seçimindir</w:t>
              </w:r>
              <w:proofErr w:type="spellEnd"/>
              <w:r>
                <w:t>(</w:t>
              </w:r>
              <w:proofErr w:type="spellStart"/>
              <w:r>
                <w:t>fikrindir</w:t>
              </w:r>
              <w:proofErr w:type="spellEnd"/>
              <w:r>
                <w:t>)</w:t>
              </w:r>
            </w:ins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Somebody </w:t>
            </w:r>
          </w:p>
          <w:p w:rsidR="00333EAA" w:rsidRDefault="005D4D68">
            <w:r>
              <w:t xml:space="preserve">Everybody </w:t>
            </w:r>
          </w:p>
          <w:p w:rsidR="00333EAA" w:rsidRDefault="005D4D68">
            <w:r>
              <w:t xml:space="preserve">Nobody </w:t>
            </w:r>
          </w:p>
          <w:p w:rsidR="00333EAA" w:rsidRDefault="005D4D68">
            <w:r>
              <w:t xml:space="preserve">Something </w:t>
            </w:r>
          </w:p>
          <w:p w:rsidR="00333EAA" w:rsidRDefault="005D4D68">
            <w:r>
              <w:t xml:space="preserve">Anything </w:t>
            </w:r>
          </w:p>
          <w:p w:rsidR="00333EAA" w:rsidRDefault="005D4D68">
            <w:r>
              <w:t>Everything</w:t>
            </w:r>
          </w:p>
          <w:p w:rsidR="00333EAA" w:rsidRDefault="005D4D68">
            <w:r>
              <w:t>Nothing (else)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First</w:t>
            </w:r>
          </w:p>
          <w:p w:rsidR="00333EAA" w:rsidRDefault="005D4D68">
            <w:r>
              <w:t>Second</w:t>
            </w:r>
          </w:p>
          <w:p w:rsidR="00333EAA" w:rsidRDefault="005D4D68">
            <w:r>
              <w:t>Third</w:t>
            </w:r>
          </w:p>
          <w:p w:rsidR="00333EAA" w:rsidRDefault="005D4D68">
            <w:r>
              <w:t>Fourth (</w:t>
            </w:r>
            <w:proofErr w:type="spellStart"/>
            <w:r>
              <w:t>th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Proper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9" w:author="Fatima Alimammadzada" w:date="2021-10-29T07:23:00Z">
              <w:r>
                <w:t>düzgün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Annoying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ins w:id="10" w:author="Fatima Alimammadzada" w:date="2021-10-29T07:23:00Z">
              <w:r>
                <w:t>sıxıcı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To obtain</w:t>
            </w:r>
            <w:ins w:id="11" w:author="Fatima Alimammadzada" w:date="2021-10-29T07:24:00Z">
              <w:r>
                <w:t xml:space="preserve"> - </w:t>
              </w:r>
              <w:proofErr w:type="spellStart"/>
              <w:r>
                <w:t>ə</w:t>
              </w:r>
              <w:r>
                <w:t>ld</w:t>
              </w:r>
              <w:r>
                <w:t>ə</w:t>
              </w:r>
              <w:proofErr w:type="spellEnd"/>
              <w:r>
                <w:t xml:space="preserve"> 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</w:ins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  to get , to gain</w:t>
            </w:r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Emerge</w:t>
            </w:r>
            <w:ins w:id="12" w:author="Fatima Alimammadzada" w:date="2021-10-29T07:24:00Z">
              <w:r>
                <w:t xml:space="preserve"> </w:t>
              </w:r>
            </w:ins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ins w:id="13" w:author="Fatima Alimammadzada" w:date="2021-10-29T07:25:00Z">
              <w:r>
                <w:t xml:space="preserve"> </w:t>
              </w:r>
              <w:proofErr w:type="spellStart"/>
              <w:r>
                <w:t>ortaya</w:t>
              </w:r>
              <w:proofErr w:type="spellEnd"/>
              <w:r>
                <w:t xml:space="preserve"> </w:t>
              </w:r>
              <w:proofErr w:type="spellStart"/>
              <w:r>
                <w:t>çıxmaq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To back-up</w:t>
            </w:r>
            <w:ins w:id="14" w:author="Fatima Alimammadzada" w:date="2021-10-29T07:24:00Z">
              <w:r>
                <w:t xml:space="preserve"> </w:t>
              </w:r>
            </w:ins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15" w:author="Fatima Alimammadzada" w:date="2021-10-29T07:25:00Z">
              <w:r>
                <w:t>Yedeklemek</w:t>
              </w:r>
              <w:proofErr w:type="spellEnd"/>
              <w:r>
                <w:t xml:space="preserve"> </w:t>
              </w:r>
              <w:proofErr w:type="spellStart"/>
              <w:r>
                <w:t>üçün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Entire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16" w:author="Fatima Alimammadzada" w:date="2021-10-29T07:25:00Z">
              <w:r>
                <w:t>bütün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lastRenderedPageBreak/>
              <w:t xml:space="preserve">Content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17" w:author="Fatima Alimammadzada" w:date="2021-10-29T07:26:00Z">
              <w:r>
                <w:t>m</w:t>
              </w:r>
              <w:r>
                <w:t>ə</w:t>
              </w:r>
              <w:r>
                <w:t>zmun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Provide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18" w:author="Fatima Alimammadzada" w:date="2021-10-29T07:26:00Z">
              <w:r>
                <w:t>T</w:t>
              </w:r>
              <w:r>
                <w:t>ə</w:t>
              </w:r>
              <w:r>
                <w:t>min</w:t>
              </w:r>
              <w:proofErr w:type="spellEnd"/>
              <w:r>
                <w:t xml:space="preserve"> 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Allow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19" w:author="Fatima Alimammadzada" w:date="2021-10-29T07:26:00Z">
              <w:r>
                <w:t>Icaz</w:t>
              </w:r>
              <w:r>
                <w:t>ə</w:t>
              </w:r>
              <w:proofErr w:type="spellEnd"/>
              <w:r>
                <w:t xml:space="preserve"> </w:t>
              </w:r>
              <w:proofErr w:type="spellStart"/>
              <w:r>
                <w:t>verin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Remote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0" w:author="Fatima Alimammadzada" w:date="2021-10-29T07:26:00Z">
              <w:r>
                <w:t>uzaqdan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Eliminate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1" w:author="Fatima Alimammadzada" w:date="2021-10-29T07:27:00Z">
              <w:r>
                <w:t>Aradan</w:t>
              </w:r>
              <w:proofErr w:type="spellEnd"/>
              <w:r>
                <w:t xml:space="preserve"> </w:t>
              </w:r>
              <w:proofErr w:type="spellStart"/>
              <w:r>
                <w:t>qaldirmaq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Ensure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2" w:author="Fatima Alimammadzada" w:date="2021-10-29T07:27:00Z">
              <w:r>
                <w:t>T</w:t>
              </w:r>
              <w:r>
                <w:t>ə</w:t>
              </w:r>
              <w:r>
                <w:t>min</w:t>
              </w:r>
              <w:proofErr w:type="spellEnd"/>
              <w:r>
                <w:t xml:space="preserve"> 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As a result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3" w:author="Fatima Alimammadzada" w:date="2021-10-29T07:27:00Z">
              <w:r>
                <w:t>n</w:t>
              </w:r>
              <w:r>
                <w:t>ə</w:t>
              </w:r>
              <w:r>
                <w:t>tic</w:t>
              </w:r>
              <w:r>
                <w:t>ə</w:t>
              </w:r>
              <w:r>
                <w:t>d</w:t>
              </w:r>
              <w:r>
                <w:t>ə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External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4" w:author="Fatima Alimammadzada" w:date="2021-10-29T07:27:00Z">
              <w:r>
                <w:t>xarici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Accessible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5" w:author="Fatima Alimammadzada" w:date="2021-10-29T07:28:00Z">
              <w:r>
                <w:t>ə</w:t>
              </w:r>
              <w:r>
                <w:t>lçatan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Reliable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6" w:author="Fatima Alimammadzada" w:date="2021-10-29T07:28:00Z">
              <w:r>
                <w:t>etibarlı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Encrypt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7" w:author="Fatima Alimammadzada" w:date="2021-10-29T07:28:00Z">
              <w:r>
                <w:t>şifr</w:t>
              </w:r>
              <w:r>
                <w:t>ə</w:t>
              </w:r>
              <w:r>
                <w:t>l</w:t>
              </w:r>
              <w:r>
                <w:t>ə</w:t>
              </w:r>
              <w:r>
                <w:t>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Recommend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8" w:author="Fatima Alimammadzada" w:date="2021-10-29T07:28:00Z">
              <w:r>
                <w:t>Tövsiyy</w:t>
              </w:r>
              <w:r>
                <w:t>ə</w:t>
              </w:r>
              <w:proofErr w:type="spellEnd"/>
              <w:r>
                <w:t xml:space="preserve"> 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Device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29" w:author="Fatima Alimammadzada" w:date="2021-10-29T07:29:00Z">
              <w:r>
                <w:t>qurğu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Profit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0" w:author="Fatima Alimammadzada" w:date="2021-10-29T07:29:00Z">
              <w:r>
                <w:t>m</w:t>
              </w:r>
              <w:r>
                <w:t>ə</w:t>
              </w:r>
              <w:r>
                <w:t>nf</w:t>
              </w:r>
              <w:r>
                <w:t>əə</w:t>
              </w:r>
              <w:r>
                <w:t>t.g</w:t>
              </w:r>
              <w:r>
                <w:t>ə</w:t>
              </w:r>
              <w:r>
                <w:t>lir.qazanc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1" w:author="Fatima Alimammadzada" w:date="2021-10-29T07:29:00Z">
              <w:r>
                <w:t>m</w:t>
              </w:r>
              <w:r>
                <w:t>ə</w:t>
              </w:r>
              <w:r>
                <w:t>hsul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Satisfaction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2" w:author="Fatima Alimammadzada" w:date="2021-10-29T07:30:00Z">
              <w:r>
                <w:t>m</w:t>
              </w:r>
              <w:r>
                <w:t>ə</w:t>
              </w:r>
              <w:r>
                <w:t>mnuniyy</w:t>
              </w:r>
              <w:r>
                <w:t>ə</w:t>
              </w:r>
              <w:r>
                <w:t>t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Advertisement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3" w:author="Fatima Alimammadzada" w:date="2021-10-29T07:30:00Z">
              <w:r>
                <w:t>reklam.elan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Arrange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4" w:author="Fatima Alimammadzada" w:date="2021-10-29T07:31:00Z">
              <w:r>
                <w:t>T</w:t>
              </w:r>
              <w:r>
                <w:t>ə</w:t>
              </w:r>
              <w:r>
                <w:t>şkil</w:t>
              </w:r>
              <w:proofErr w:type="spellEnd"/>
              <w:r>
                <w:t xml:space="preserve"> 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Complete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5" w:author="Fatima Alimammadzada" w:date="2021-10-29T07:31:00Z">
              <w:r>
                <w:t>tamamlamaq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Available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6" w:author="Fatima Alimammadzada" w:date="2021-10-29T07:31:00Z">
              <w:r>
                <w:t>mövcud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Confirm (confirmation)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7" w:author="Fatima Alimammadzada" w:date="2021-10-29T07:32:00Z">
              <w:r>
                <w:t>t</w:t>
              </w:r>
              <w:r>
                <w:t>ə</w:t>
              </w:r>
              <w:r>
                <w:t>sdiq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Respond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8" w:author="Fatima Alimammadzada" w:date="2021-10-29T07:32:00Z">
              <w:r>
                <w:t>Cavab</w:t>
              </w:r>
              <w:proofErr w:type="spellEnd"/>
              <w:r>
                <w:t xml:space="preserve"> </w:t>
              </w:r>
              <w:proofErr w:type="spellStart"/>
              <w:r>
                <w:t>verm</w:t>
              </w:r>
              <w:r>
                <w:t>ə</w:t>
              </w:r>
              <w:r>
                <w:t>k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Request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39" w:author="Fatima Alimammadzada" w:date="2021-10-29T07:32:00Z">
              <w:r>
                <w:t>sorğu.t</w:t>
              </w:r>
              <w:r>
                <w:t>ə</w:t>
              </w:r>
              <w:r>
                <w:t>l</w:t>
              </w:r>
              <w:r>
                <w:t>ə</w:t>
              </w:r>
              <w:r>
                <w:t>b.xaiş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Reject (rejection)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40" w:author="Fatima Alimammadzada" w:date="2021-10-29T07:33:00Z">
              <w:r>
                <w:t>R</w:t>
              </w:r>
              <w:r>
                <w:t>ə</w:t>
              </w:r>
              <w:r>
                <w:t>dd</w:t>
              </w:r>
              <w:proofErr w:type="spellEnd"/>
              <w:r>
                <w:t xml:space="preserve"> et (</w:t>
              </w:r>
              <w:proofErr w:type="spellStart"/>
              <w:r>
                <w:t>etm</w:t>
              </w:r>
              <w:r>
                <w:t>ə</w:t>
              </w:r>
              <w:r>
                <w:t>k</w:t>
              </w:r>
              <w:proofErr w:type="spellEnd"/>
              <w:r>
                <w:t>)</w:t>
              </w:r>
            </w:ins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Increase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ins w:id="41" w:author="Fatima Alimammadzada" w:date="2021-10-29T07:34:00Z">
              <w:r>
                <w:t>artım.artırmaq</w:t>
              </w:r>
            </w:ins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lastRenderedPageBreak/>
              <w:t xml:space="preserve">Suggest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Təklif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Definitely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Mütləq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Right away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Dərhal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Unauthorised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Icazəsiz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Replace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əvəz</w:t>
            </w:r>
            <w:proofErr w:type="spellEnd"/>
            <w:r>
              <w:t xml:space="preserve"> </w:t>
            </w:r>
            <w:proofErr w:type="spellStart"/>
            <w:r>
              <w:t>etmək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On purpose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Qəsdən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Attempt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Cəhd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Contain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Ehtiva</w:t>
            </w:r>
            <w:proofErr w:type="spellEnd"/>
            <w:r>
              <w:t xml:space="preserve"> </w:t>
            </w:r>
            <w:proofErr w:type="spellStart"/>
            <w:r>
              <w:t>etmək</w:t>
            </w:r>
            <w:proofErr w:type="spellEnd"/>
            <w:r>
              <w:t xml:space="preserve">. </w:t>
            </w:r>
            <w:proofErr w:type="spellStart"/>
            <w:r>
              <w:t>içermek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Retrieve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Geri </w:t>
            </w:r>
            <w:proofErr w:type="spellStart"/>
            <w:r>
              <w:t>almaq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Receive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Qəbul</w:t>
            </w:r>
            <w:proofErr w:type="spellEnd"/>
            <w:r>
              <w:t xml:space="preserve"> </w:t>
            </w:r>
            <w:proofErr w:type="spellStart"/>
            <w:r>
              <w:t>etmək</w:t>
            </w:r>
            <w:proofErr w:type="spellEnd"/>
          </w:p>
        </w:tc>
      </w:tr>
      <w:tr w:rsidR="00333EAA">
        <w:trPr>
          <w:trHeight w:val="48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Expect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Gözləmək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Present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Təqdim</w:t>
            </w:r>
            <w:proofErr w:type="spellEnd"/>
            <w:r>
              <w:t xml:space="preserve"> </w:t>
            </w:r>
            <w:proofErr w:type="spellStart"/>
            <w:r>
              <w:t>etmək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Generate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yaratmaq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Produce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istehsal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Look after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ilgilenmek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Possible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mümkün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Ability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bacarıq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complex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komplex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Transform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Çevirmək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Perform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Icra</w:t>
            </w:r>
            <w:proofErr w:type="spellEnd"/>
            <w:r>
              <w:t xml:space="preserve"> </w:t>
            </w:r>
            <w:proofErr w:type="spellStart"/>
            <w:r>
              <w:t>etmək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Consumer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Istehlakçı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Equipment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avadanlıq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Sophisticated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Mürəkkəb</w:t>
            </w:r>
            <w:proofErr w:type="spellEnd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Require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Tələb</w:t>
            </w:r>
            <w:proofErr w:type="spellEnd"/>
            <w:r>
              <w:t xml:space="preserve"> etmək</w:t>
            </w:r>
            <w:bookmarkStart w:id="42" w:name="_GoBack"/>
            <w:bookmarkEnd w:id="42"/>
          </w:p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lastRenderedPageBreak/>
              <w:t>Efficiency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Previously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Vital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Enhance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Not only….. But also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Appealing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Appropriate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Pinpoint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Incompatible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Significantly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Relate to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Possible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Currently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Ensure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Command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Impact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Raise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Form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Draw attention to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Admittedly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Demanding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Feature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Function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Appear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Capable of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lastRenderedPageBreak/>
              <w:t xml:space="preserve">Disabled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Motionless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Routinely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rPr>
          <w:trHeight w:val="51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Even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Contest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Unlike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Precise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Bump into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Consist of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Negotiate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Perception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Impressive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Involve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Measure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Irritation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Interaction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Monitor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Indicate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Replicate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proofErr w:type="spellStart"/>
            <w:r>
              <w:t>Recognise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Confess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Adjust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 xml:space="preserve">Productivity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  <w:tr w:rsidR="00333E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5D4D68">
            <w:r>
              <w:t>At least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EAA" w:rsidRDefault="00333EAA"/>
        </w:tc>
      </w:tr>
    </w:tbl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/>
    <w:p w:rsidR="00333EAA" w:rsidRDefault="00333EAA">
      <w:pPr>
        <w:ind w:left="720"/>
      </w:pPr>
    </w:p>
    <w:p w:rsidR="00333EAA" w:rsidRDefault="00333EAA"/>
    <w:sectPr w:rsidR="00333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3EAA"/>
    <w:rsid w:val="00333EAA"/>
    <w:rsid w:val="005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336</Words>
  <Characters>1919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2021-10-29T07:35:00Z</dcterms:created>
  <dcterms:modified xsi:type="dcterms:W3CDTF">2021-10-29T08:39:00Z</dcterms:modified>
</cp:coreProperties>
</file>